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7B095" w14:textId="45805B6F" w:rsidR="002C2C00" w:rsidRPr="00DD37B5" w:rsidRDefault="002C2C00" w:rsidP="002C2C00">
      <w:pPr>
        <w:spacing w:line="240" w:lineRule="auto"/>
        <w:jc w:val="both"/>
        <w:outlineLvl w:val="0"/>
        <w:rPr>
          <w:rFonts w:ascii="Times New Roman" w:hAnsi="Times New Roman" w:cs="Times New Roman"/>
          <w:i/>
          <w:u w:val="single"/>
        </w:rPr>
      </w:pPr>
      <w:bookmarkStart w:id="0" w:name="_Toc477348661"/>
      <w:bookmarkStart w:id="1" w:name="_Toc477345166"/>
      <w:r w:rsidRPr="00DD37B5">
        <w:rPr>
          <w:rFonts w:ascii="Times New Roman" w:hAnsi="Times New Roman" w:cs="Times New Roman"/>
          <w:sz w:val="28"/>
          <w:szCs w:val="28"/>
          <w:u w:val="single"/>
        </w:rPr>
        <w:t>Using the</w:t>
      </w:r>
      <w:r w:rsidR="007A05EE" w:rsidRPr="00DD37B5">
        <w:rPr>
          <w:rFonts w:ascii="Times New Roman" w:hAnsi="Times New Roman" w:cs="Times New Roman"/>
          <w:sz w:val="28"/>
          <w:szCs w:val="28"/>
          <w:u w:val="single"/>
        </w:rPr>
        <w:t xml:space="preserve"> independent CLC workflow for analyzing NGS SNP data</w:t>
      </w:r>
      <w:r w:rsidR="007A05EE" w:rsidRPr="00DD37B5" w:rsidDel="007A05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End w:id="0"/>
    </w:p>
    <w:p w14:paraId="461E155A" w14:textId="557B88A5" w:rsidR="002C2C00" w:rsidRPr="00DD37B5" w:rsidRDefault="00B413CD" w:rsidP="00856D81">
      <w:pPr>
        <w:pStyle w:val="ListParagraph"/>
        <w:spacing w:line="360" w:lineRule="auto"/>
        <w:ind w:left="0" w:firstLine="300"/>
        <w:jc w:val="both"/>
        <w:rPr>
          <w:rFonts w:ascii="Times New Roman" w:hAnsi="Times New Roman" w:cs="Times New Roman"/>
        </w:rPr>
      </w:pPr>
      <w:r w:rsidRPr="00DD37B5">
        <w:rPr>
          <w:rFonts w:ascii="Times New Roman" w:hAnsi="Times New Roman" w:cs="Times New Roman"/>
          <w:u w:val="single"/>
        </w:rPr>
        <w:t>Description:</w:t>
      </w:r>
      <w:r w:rsidRPr="00DD37B5">
        <w:rPr>
          <w:rFonts w:ascii="Times New Roman" w:hAnsi="Times New Roman" w:cs="Times New Roman"/>
        </w:rPr>
        <w:t xml:space="preserve"> </w:t>
      </w:r>
      <w:r w:rsidR="002C2C00" w:rsidRPr="00DD37B5">
        <w:rPr>
          <w:rFonts w:ascii="Times New Roman" w:hAnsi="Times New Roman" w:cs="Times New Roman"/>
        </w:rPr>
        <w:t xml:space="preserve">This </w:t>
      </w:r>
      <w:r w:rsidR="00A31E99" w:rsidRPr="00DD37B5">
        <w:rPr>
          <w:rFonts w:ascii="Times New Roman" w:hAnsi="Times New Roman" w:cs="Times New Roman"/>
        </w:rPr>
        <w:t>workflow</w:t>
      </w:r>
      <w:r w:rsidR="000A5115" w:rsidRPr="00DD37B5">
        <w:rPr>
          <w:rFonts w:ascii="Times New Roman" w:hAnsi="Times New Roman" w:cs="Times New Roman"/>
        </w:rPr>
        <w:t xml:space="preserve"> is designed to align sequences to the included abridged human genome (</w:t>
      </w:r>
      <w:r w:rsidR="00E90E1D" w:rsidRPr="002A059F">
        <w:rPr>
          <w:rFonts w:ascii="Times New Roman" w:hAnsi="Times New Roman" w:cs="Times New Roman"/>
          <w:i/>
        </w:rPr>
        <w:t>Abridged_genome_for_forensic_SNPs.fasta</w:t>
      </w:r>
      <w:r w:rsidR="00A31E99" w:rsidRPr="00DD37B5">
        <w:rPr>
          <w:rFonts w:ascii="Times New Roman" w:hAnsi="Times New Roman" w:cs="Times New Roman"/>
        </w:rPr>
        <w:t>) w</w:t>
      </w:r>
      <w:r w:rsidR="000A5115" w:rsidRPr="00DD37B5">
        <w:rPr>
          <w:rFonts w:ascii="Times New Roman" w:hAnsi="Times New Roman" w:cs="Times New Roman"/>
        </w:rPr>
        <w:t>hich contains sequences directly flanking all</w:t>
      </w:r>
      <w:r w:rsidR="00A31E99" w:rsidRPr="00DD37B5">
        <w:rPr>
          <w:rFonts w:ascii="Times New Roman" w:hAnsi="Times New Roman" w:cs="Times New Roman"/>
        </w:rPr>
        <w:t xml:space="preserve"> ancestry and identity</w:t>
      </w:r>
      <w:r w:rsidR="000A5115" w:rsidRPr="00DD37B5">
        <w:rPr>
          <w:rFonts w:ascii="Times New Roman" w:hAnsi="Times New Roman" w:cs="Times New Roman"/>
        </w:rPr>
        <w:t xml:space="preserve"> forensic SNPs</w:t>
      </w:r>
      <w:r w:rsidR="00A31E99" w:rsidRPr="00DD37B5">
        <w:rPr>
          <w:rFonts w:ascii="Times New Roman" w:hAnsi="Times New Roman" w:cs="Times New Roman"/>
        </w:rPr>
        <w:t xml:space="preserve"> (n, 301)</w:t>
      </w:r>
      <w:r w:rsidR="000A5115" w:rsidRPr="00DD37B5">
        <w:rPr>
          <w:rFonts w:ascii="Times New Roman" w:hAnsi="Times New Roman" w:cs="Times New Roman"/>
        </w:rPr>
        <w:t xml:space="preserve"> </w:t>
      </w:r>
      <w:r w:rsidR="00A31E99" w:rsidRPr="00DD37B5">
        <w:rPr>
          <w:rFonts w:ascii="Times New Roman" w:hAnsi="Times New Roman" w:cs="Times New Roman"/>
        </w:rPr>
        <w:t>targeted by</w:t>
      </w:r>
      <w:r w:rsidR="000A5115" w:rsidRPr="00DD37B5">
        <w:rPr>
          <w:rFonts w:ascii="Times New Roman" w:hAnsi="Times New Roman" w:cs="Times New Roman"/>
        </w:rPr>
        <w:t xml:space="preserve"> the ForenSeq</w:t>
      </w:r>
      <w:r w:rsidR="00A31E99" w:rsidRPr="00DD37B5">
        <w:rPr>
          <w:rFonts w:ascii="Times New Roman" w:hAnsi="Times New Roman" w:cs="Times New Roman"/>
        </w:rPr>
        <w:t xml:space="preserve">™ DNA Signature Prep Kit (Illumina) </w:t>
      </w:r>
      <w:r w:rsidR="000A5115" w:rsidRPr="00DD37B5">
        <w:rPr>
          <w:rFonts w:ascii="Times New Roman" w:hAnsi="Times New Roman" w:cs="Times New Roman"/>
        </w:rPr>
        <w:t xml:space="preserve">and HID </w:t>
      </w:r>
      <w:r w:rsidR="00A31E99" w:rsidRPr="00DD37B5">
        <w:rPr>
          <w:rFonts w:ascii="Times New Roman" w:hAnsi="Times New Roman" w:cs="Times New Roman"/>
        </w:rPr>
        <w:t>Precision Ancestry and Identity panels (T</w:t>
      </w:r>
      <w:r w:rsidR="000A5115" w:rsidRPr="00DD37B5">
        <w:rPr>
          <w:rFonts w:ascii="Times New Roman" w:hAnsi="Times New Roman" w:cs="Times New Roman"/>
        </w:rPr>
        <w:t>hermoFisher Scientific)</w:t>
      </w:r>
      <w:r w:rsidR="00A31E99" w:rsidRPr="00DD37B5">
        <w:rPr>
          <w:rFonts w:ascii="Times New Roman" w:hAnsi="Times New Roman" w:cs="Times New Roman"/>
        </w:rPr>
        <w:t>. Additionally, the workflow</w:t>
      </w:r>
      <w:r w:rsidR="000A5115" w:rsidRPr="00DD37B5">
        <w:rPr>
          <w:rFonts w:ascii="Times New Roman" w:hAnsi="Times New Roman" w:cs="Times New Roman"/>
        </w:rPr>
        <w:t xml:space="preserve"> reports the </w:t>
      </w:r>
      <w:r w:rsidR="00A31E99" w:rsidRPr="00DD37B5">
        <w:rPr>
          <w:rFonts w:ascii="Times New Roman" w:hAnsi="Times New Roman" w:cs="Times New Roman"/>
        </w:rPr>
        <w:t xml:space="preserve">depth of </w:t>
      </w:r>
      <w:r w:rsidR="000A5115" w:rsidRPr="00DD37B5">
        <w:rPr>
          <w:rFonts w:ascii="Times New Roman" w:hAnsi="Times New Roman" w:cs="Times New Roman"/>
        </w:rPr>
        <w:t>coverage of</w:t>
      </w:r>
      <w:r w:rsidR="00A31E99" w:rsidRPr="00DD37B5">
        <w:rPr>
          <w:rFonts w:ascii="Times New Roman" w:hAnsi="Times New Roman" w:cs="Times New Roman"/>
        </w:rPr>
        <w:t xml:space="preserve"> each nucleotide</w:t>
      </w:r>
      <w:r w:rsidR="000A5115" w:rsidRPr="00DD37B5">
        <w:rPr>
          <w:rFonts w:ascii="Times New Roman" w:hAnsi="Times New Roman" w:cs="Times New Roman"/>
        </w:rPr>
        <w:t xml:space="preserve"> </w:t>
      </w:r>
      <w:r w:rsidR="00A31E99" w:rsidRPr="00DD37B5">
        <w:rPr>
          <w:rFonts w:ascii="Times New Roman" w:hAnsi="Times New Roman" w:cs="Times New Roman"/>
        </w:rPr>
        <w:t>for</w:t>
      </w:r>
      <w:r w:rsidR="000A5115" w:rsidRPr="00DD37B5">
        <w:rPr>
          <w:rFonts w:ascii="Times New Roman" w:hAnsi="Times New Roman" w:cs="Times New Roman"/>
        </w:rPr>
        <w:t xml:space="preserve"> each SNP</w:t>
      </w:r>
      <w:r w:rsidR="00A31E99" w:rsidRPr="00DD37B5">
        <w:rPr>
          <w:rFonts w:ascii="Times New Roman" w:hAnsi="Times New Roman" w:cs="Times New Roman"/>
        </w:rPr>
        <w:t>,</w:t>
      </w:r>
      <w:r w:rsidR="000A5115" w:rsidRPr="00DD37B5">
        <w:rPr>
          <w:rFonts w:ascii="Times New Roman" w:hAnsi="Times New Roman" w:cs="Times New Roman"/>
        </w:rPr>
        <w:t xml:space="preserve"> in an exported tab separated file</w:t>
      </w:r>
      <w:r w:rsidR="00A31E99" w:rsidRPr="00DD37B5">
        <w:rPr>
          <w:rFonts w:ascii="Times New Roman" w:hAnsi="Times New Roman" w:cs="Times New Roman"/>
        </w:rPr>
        <w:t xml:space="preserve"> (*.tsv)</w:t>
      </w:r>
      <w:r w:rsidR="000A5115" w:rsidRPr="00DD37B5">
        <w:rPr>
          <w:rFonts w:ascii="Times New Roman" w:hAnsi="Times New Roman" w:cs="Times New Roman"/>
        </w:rPr>
        <w:t>.</w:t>
      </w:r>
    </w:p>
    <w:p w14:paraId="0B25F3A4" w14:textId="0F808698" w:rsidR="00B413CD" w:rsidRPr="00E06AFB" w:rsidRDefault="00B413CD" w:rsidP="00856D81">
      <w:pPr>
        <w:spacing w:line="360" w:lineRule="auto"/>
        <w:ind w:firstLine="274"/>
        <w:jc w:val="both"/>
        <w:rPr>
          <w:rFonts w:ascii="Times New Roman" w:hAnsi="Times New Roman" w:cs="Times New Roman"/>
        </w:rPr>
      </w:pPr>
      <w:r w:rsidRPr="00DD37B5">
        <w:rPr>
          <w:rFonts w:ascii="Times New Roman" w:hAnsi="Times New Roman" w:cs="Times New Roman"/>
          <w:u w:val="single"/>
        </w:rPr>
        <w:t>Dependencies:</w:t>
      </w:r>
      <w:r w:rsidRPr="00DD37B5">
        <w:rPr>
          <w:rFonts w:ascii="Times New Roman" w:hAnsi="Times New Roman" w:cs="Times New Roman"/>
        </w:rPr>
        <w:t xml:space="preserve"> </w:t>
      </w:r>
      <w:r w:rsidR="00314EF1">
        <w:rPr>
          <w:rFonts w:ascii="Times New Roman" w:hAnsi="Times New Roman" w:cs="Times New Roman"/>
        </w:rPr>
        <w:t xml:space="preserve">The </w:t>
      </w:r>
      <w:r w:rsidR="00314EF1" w:rsidRPr="00314EF1">
        <w:rPr>
          <w:rFonts w:ascii="Times New Roman" w:hAnsi="Times New Roman" w:cs="Times New Roman"/>
        </w:rPr>
        <w:t>Forensic_SNP_Extractor-1.0.cpw</w:t>
      </w:r>
      <w:r w:rsidR="00314EF1">
        <w:rPr>
          <w:rFonts w:ascii="Times New Roman" w:hAnsi="Times New Roman" w:cs="Times New Roman"/>
        </w:rPr>
        <w:t xml:space="preserve"> contains </w:t>
      </w:r>
      <w:r w:rsidR="00CB260C">
        <w:rPr>
          <w:rFonts w:ascii="Times New Roman" w:hAnsi="Times New Roman" w:cs="Times New Roman"/>
        </w:rPr>
        <w:t>all necessary files</w:t>
      </w:r>
      <w:r w:rsidR="00314EF1">
        <w:rPr>
          <w:rFonts w:ascii="Times New Roman" w:hAnsi="Times New Roman" w:cs="Times New Roman"/>
        </w:rPr>
        <w:t xml:space="preserve"> to execute the pipeline.</w:t>
      </w:r>
      <w:r w:rsidR="00CB260C">
        <w:rPr>
          <w:rFonts w:ascii="Times New Roman" w:hAnsi="Times New Roman" w:cs="Times New Roman"/>
        </w:rPr>
        <w:t xml:space="preserve"> (</w:t>
      </w:r>
      <w:r w:rsidR="00CB260C" w:rsidRPr="002A059F">
        <w:rPr>
          <w:rFonts w:ascii="Times New Roman" w:hAnsi="Times New Roman" w:cs="Times New Roman"/>
          <w:i/>
        </w:rPr>
        <w:t>Abridged_genome_for_forensci_SNPs, Adapters.clc, and Forensic_SNP_locations.bed</w:t>
      </w:r>
      <w:r w:rsidR="00CB260C">
        <w:rPr>
          <w:rFonts w:ascii="Times New Roman" w:hAnsi="Times New Roman" w:cs="Times New Roman"/>
        </w:rPr>
        <w:t>)</w:t>
      </w:r>
    </w:p>
    <w:p w14:paraId="16D79360" w14:textId="5962D48F" w:rsidR="006E60A1" w:rsidRPr="006E60A1" w:rsidRDefault="00B413CD" w:rsidP="00CB260C">
      <w:pPr>
        <w:spacing w:line="360" w:lineRule="auto"/>
        <w:ind w:firstLine="302"/>
        <w:jc w:val="both"/>
        <w:rPr>
          <w:rFonts w:ascii="Times New Roman" w:hAnsi="Times New Roman" w:cs="Times New Roman"/>
        </w:rPr>
      </w:pPr>
      <w:r w:rsidRPr="00E06AFB">
        <w:rPr>
          <w:rFonts w:ascii="Times New Roman" w:hAnsi="Times New Roman" w:cs="Times New Roman"/>
          <w:u w:val="single"/>
        </w:rPr>
        <w:t>Preparation:</w:t>
      </w:r>
      <w:r w:rsidRPr="00E06AFB">
        <w:rPr>
          <w:rFonts w:ascii="Times New Roman" w:hAnsi="Times New Roman" w:cs="Times New Roman"/>
        </w:rPr>
        <w:t xml:space="preserve"> </w:t>
      </w:r>
      <w:r w:rsidR="007A05EE">
        <w:rPr>
          <w:rFonts w:ascii="Times New Roman" w:hAnsi="Times New Roman" w:cs="Times New Roman"/>
        </w:rPr>
        <w:t xml:space="preserve">mport the developed CLC workflow by </w:t>
      </w:r>
      <w:r w:rsidR="00CB260C">
        <w:rPr>
          <w:rFonts w:ascii="Times New Roman" w:hAnsi="Times New Roman" w:cs="Times New Roman"/>
        </w:rPr>
        <w:t>selecting the workflow icon from the upper right corner and selecting ‘</w:t>
      </w:r>
      <w:r w:rsidR="00CB260C" w:rsidRPr="002A059F">
        <w:rPr>
          <w:rFonts w:ascii="Times New Roman" w:hAnsi="Times New Roman" w:cs="Times New Roman"/>
          <w:i/>
        </w:rPr>
        <w:t>manage workflows</w:t>
      </w:r>
      <w:r w:rsidR="00CB260C">
        <w:rPr>
          <w:rFonts w:ascii="Times New Roman" w:hAnsi="Times New Roman" w:cs="Times New Roman"/>
        </w:rPr>
        <w:t xml:space="preserve">’. </w:t>
      </w:r>
      <w:r w:rsidR="00314EF1">
        <w:rPr>
          <w:rFonts w:ascii="Times New Roman" w:hAnsi="Times New Roman" w:cs="Times New Roman"/>
        </w:rPr>
        <w:t>Then select the ‘</w:t>
      </w:r>
      <w:r w:rsidR="00314EF1" w:rsidRPr="002A059F">
        <w:rPr>
          <w:rFonts w:ascii="Times New Roman" w:hAnsi="Times New Roman" w:cs="Times New Roman"/>
          <w:i/>
        </w:rPr>
        <w:t>install from file</w:t>
      </w:r>
      <w:r w:rsidR="00314EF1">
        <w:rPr>
          <w:rFonts w:ascii="Times New Roman" w:hAnsi="Times New Roman" w:cs="Times New Roman"/>
          <w:i/>
        </w:rPr>
        <w:t>’</w:t>
      </w:r>
      <w:r w:rsidR="00314EF1" w:rsidRPr="002A059F">
        <w:rPr>
          <w:rFonts w:ascii="Times New Roman" w:hAnsi="Times New Roman" w:cs="Times New Roman"/>
          <w:i/>
        </w:rPr>
        <w:t xml:space="preserve"> </w:t>
      </w:r>
      <w:r w:rsidR="00314EF1" w:rsidRPr="00314EF1">
        <w:rPr>
          <w:rFonts w:ascii="Times New Roman" w:hAnsi="Times New Roman" w:cs="Times New Roman"/>
        </w:rPr>
        <w:t>button</w:t>
      </w:r>
      <w:r w:rsidR="00314EF1">
        <w:rPr>
          <w:rFonts w:ascii="Times New Roman" w:hAnsi="Times New Roman" w:cs="Times New Roman"/>
        </w:rPr>
        <w:t xml:space="preserve"> along the bottom of the pop-up window. Select the </w:t>
      </w:r>
      <w:r w:rsidR="00314EF1" w:rsidRPr="002A059F">
        <w:rPr>
          <w:rFonts w:ascii="Times New Roman" w:hAnsi="Times New Roman" w:cs="Times New Roman"/>
          <w:i/>
        </w:rPr>
        <w:t>Forensic_SNP_Extractor-1.0.cpw</w:t>
      </w:r>
      <w:r w:rsidR="00314EF1">
        <w:rPr>
          <w:rFonts w:ascii="Times New Roman" w:hAnsi="Times New Roman" w:cs="Times New Roman"/>
        </w:rPr>
        <w:t xml:space="preserve"> file and then choose where to place it within CLC (Recommended to be in the main CLC_</w:t>
      </w:r>
      <w:bookmarkStart w:id="2" w:name="_GoBack"/>
      <w:bookmarkEnd w:id="2"/>
      <w:r w:rsidR="00314EF1">
        <w:rPr>
          <w:rFonts w:ascii="Times New Roman" w:hAnsi="Times New Roman" w:cs="Times New Roman"/>
        </w:rPr>
        <w:t xml:space="preserve">Data level). *In some cases, </w:t>
      </w:r>
      <w:r w:rsidR="004A4600">
        <w:rPr>
          <w:rFonts w:ascii="Times New Roman" w:hAnsi="Times New Roman" w:cs="Times New Roman"/>
        </w:rPr>
        <w:t>a window will pop-up and inform you that and update needs to be applied to the workflow before it can be run.</w:t>
      </w:r>
      <w:del w:id="3" w:author="Nick Vlachos" w:date="2018-01-16T11:55:00Z">
        <w:r w:rsidR="004A4600" w:rsidDel="00CE77FD">
          <w:rPr>
            <w:rFonts w:ascii="Times New Roman" w:hAnsi="Times New Roman" w:cs="Times New Roman"/>
          </w:rPr>
          <w:delText>.</w:delText>
        </w:r>
      </w:del>
      <w:r w:rsidR="004A4600">
        <w:rPr>
          <w:rFonts w:ascii="Times New Roman" w:hAnsi="Times New Roman" w:cs="Times New Roman"/>
        </w:rPr>
        <w:t xml:space="preserve"> Full instructions on importing</w:t>
      </w:r>
      <w:r w:rsidR="00314EF1">
        <w:rPr>
          <w:rFonts w:ascii="Times New Roman" w:hAnsi="Times New Roman" w:cs="Times New Roman"/>
        </w:rPr>
        <w:t xml:space="preserve"> workflows can be found at </w:t>
      </w:r>
      <w:r w:rsidR="00314EF1" w:rsidRPr="00314EF1">
        <w:rPr>
          <w:rFonts w:ascii="Times New Roman" w:hAnsi="Times New Roman" w:cs="Times New Roman"/>
        </w:rPr>
        <w:t>http://resources.qiagenbioinformatics.com/manuals/clcgenomicsworkbench/752/index.php?manual=Installing_workflow.html</w:t>
      </w:r>
    </w:p>
    <w:p w14:paraId="4A009B2B" w14:textId="0BB8A477" w:rsidR="00B413CD" w:rsidRPr="002A059F" w:rsidRDefault="00C7058B" w:rsidP="00856D81">
      <w:pPr>
        <w:spacing w:line="360" w:lineRule="auto"/>
        <w:ind w:firstLine="302"/>
        <w:jc w:val="both"/>
        <w:rPr>
          <w:rFonts w:ascii="Times New Roman" w:hAnsi="Times New Roman" w:cs="Times New Roman"/>
        </w:rPr>
      </w:pPr>
      <w:r w:rsidRPr="002A059F">
        <w:rPr>
          <w:rFonts w:ascii="Times New Roman" w:hAnsi="Times New Roman" w:cs="Times New Roman"/>
        </w:rPr>
        <w:t>T</w:t>
      </w:r>
      <w:r w:rsidR="00385F1E" w:rsidRPr="002A059F">
        <w:rPr>
          <w:rFonts w:ascii="Times New Roman" w:hAnsi="Times New Roman" w:cs="Times New Roman"/>
        </w:rPr>
        <w:t>o</w:t>
      </w:r>
      <w:r w:rsidR="000F101C">
        <w:rPr>
          <w:rFonts w:ascii="Times New Roman" w:hAnsi="Times New Roman" w:cs="Times New Roman"/>
        </w:rPr>
        <w:t xml:space="preserve"> set a</w:t>
      </w:r>
      <w:r w:rsidR="00385F1E" w:rsidRPr="002A059F">
        <w:rPr>
          <w:rFonts w:ascii="Times New Roman" w:hAnsi="Times New Roman" w:cs="Times New Roman"/>
        </w:rPr>
        <w:t xml:space="preserve"> default output location</w:t>
      </w:r>
      <w:r w:rsidR="000F101C">
        <w:rPr>
          <w:rFonts w:ascii="Times New Roman" w:hAnsi="Times New Roman" w:cs="Times New Roman"/>
        </w:rPr>
        <w:t xml:space="preserve"> for the exported coverage (*.tsv) from the workflow</w:t>
      </w:r>
      <w:r w:rsidR="00385F1E" w:rsidRPr="002A059F">
        <w:rPr>
          <w:rFonts w:ascii="Times New Roman" w:hAnsi="Times New Roman" w:cs="Times New Roman"/>
        </w:rPr>
        <w:t>, double click on the</w:t>
      </w:r>
      <w:r w:rsidR="001266D3">
        <w:rPr>
          <w:rFonts w:ascii="Times New Roman" w:hAnsi="Times New Roman" w:cs="Times New Roman"/>
        </w:rPr>
        <w:t xml:space="preserve"> box labelled</w:t>
      </w:r>
      <w:r w:rsidR="00385F1E" w:rsidRPr="002A059F">
        <w:rPr>
          <w:rFonts w:ascii="Times New Roman" w:hAnsi="Times New Roman" w:cs="Times New Roman"/>
        </w:rPr>
        <w:t xml:space="preserve"> </w:t>
      </w:r>
      <w:r w:rsidR="000F101C">
        <w:rPr>
          <w:rFonts w:ascii="Times New Roman" w:hAnsi="Times New Roman" w:cs="Times New Roman"/>
        </w:rPr>
        <w:t>‘</w:t>
      </w:r>
      <w:r w:rsidR="000F101C" w:rsidRPr="002A059F">
        <w:rPr>
          <w:rFonts w:ascii="Times New Roman" w:hAnsi="Times New Roman" w:cs="Times New Roman"/>
          <w:i/>
        </w:rPr>
        <w:t>e</w:t>
      </w:r>
      <w:r w:rsidR="00385F1E" w:rsidRPr="002A059F">
        <w:rPr>
          <w:rFonts w:ascii="Times New Roman" w:hAnsi="Times New Roman" w:cs="Times New Roman"/>
          <w:i/>
        </w:rPr>
        <w:t>xport mapping coverage</w:t>
      </w:r>
      <w:r w:rsidR="001266D3">
        <w:rPr>
          <w:rFonts w:ascii="Times New Roman" w:hAnsi="Times New Roman" w:cs="Times New Roman"/>
        </w:rPr>
        <w:t>’</w:t>
      </w:r>
      <w:r w:rsidRPr="002A059F">
        <w:rPr>
          <w:rFonts w:ascii="Times New Roman" w:hAnsi="Times New Roman" w:cs="Times New Roman"/>
        </w:rPr>
        <w:t xml:space="preserve">. </w:t>
      </w:r>
      <w:r w:rsidR="00921FF4">
        <w:rPr>
          <w:rFonts w:ascii="Times New Roman" w:hAnsi="Times New Roman" w:cs="Times New Roman"/>
        </w:rPr>
        <w:t>A pop up window will appear and</w:t>
      </w:r>
      <w:r w:rsidR="00921FF4" w:rsidRPr="00696AA8">
        <w:rPr>
          <w:rFonts w:ascii="Times New Roman" w:hAnsi="Times New Roman" w:cs="Times New Roman"/>
        </w:rPr>
        <w:t xml:space="preserve"> click on the </w:t>
      </w:r>
      <w:r w:rsidR="00921FF4">
        <w:rPr>
          <w:rFonts w:ascii="Times New Roman" w:hAnsi="Times New Roman" w:cs="Times New Roman"/>
        </w:rPr>
        <w:t>‘</w:t>
      </w:r>
      <w:r w:rsidR="00921FF4" w:rsidRPr="00696AA8">
        <w:rPr>
          <w:rFonts w:ascii="Times New Roman" w:hAnsi="Times New Roman" w:cs="Times New Roman"/>
          <w:i/>
        </w:rPr>
        <w:t>folder/magnifying glass</w:t>
      </w:r>
      <w:r w:rsidR="00921FF4">
        <w:rPr>
          <w:rFonts w:ascii="Times New Roman" w:hAnsi="Times New Roman" w:cs="Times New Roman"/>
        </w:rPr>
        <w:t>’</w:t>
      </w:r>
      <w:r w:rsidR="00921FF4" w:rsidRPr="00696AA8">
        <w:rPr>
          <w:rFonts w:ascii="Times New Roman" w:hAnsi="Times New Roman" w:cs="Times New Roman"/>
        </w:rPr>
        <w:t xml:space="preserve"> icon </w:t>
      </w:r>
      <w:r w:rsidR="00921FF4">
        <w:rPr>
          <w:rFonts w:ascii="Times New Roman" w:hAnsi="Times New Roman" w:cs="Times New Roman"/>
        </w:rPr>
        <w:t>to</w:t>
      </w:r>
      <w:r w:rsidRPr="002A059F">
        <w:rPr>
          <w:rFonts w:ascii="Times New Roman" w:hAnsi="Times New Roman" w:cs="Times New Roman"/>
        </w:rPr>
        <w:t xml:space="preserve"> navigate to the </w:t>
      </w:r>
      <w:r w:rsidR="00921FF4">
        <w:rPr>
          <w:rFonts w:ascii="Times New Roman" w:hAnsi="Times New Roman" w:cs="Times New Roman"/>
        </w:rPr>
        <w:t xml:space="preserve">desired </w:t>
      </w:r>
      <w:r w:rsidRPr="002A059F">
        <w:rPr>
          <w:rFonts w:ascii="Times New Roman" w:hAnsi="Times New Roman" w:cs="Times New Roman"/>
        </w:rPr>
        <w:t xml:space="preserve">folder </w:t>
      </w:r>
      <w:r w:rsidR="00921FF4">
        <w:rPr>
          <w:rFonts w:ascii="Times New Roman" w:hAnsi="Times New Roman" w:cs="Times New Roman"/>
        </w:rPr>
        <w:t>for the</w:t>
      </w:r>
      <w:r w:rsidRPr="002A059F">
        <w:rPr>
          <w:rFonts w:ascii="Times New Roman" w:hAnsi="Times New Roman" w:cs="Times New Roman"/>
        </w:rPr>
        <w:t xml:space="preserve"> output coverage files.</w:t>
      </w:r>
    </w:p>
    <w:p w14:paraId="144D8A21" w14:textId="23B5981E" w:rsidR="002C2C00" w:rsidRPr="00E06AFB" w:rsidRDefault="00B413CD" w:rsidP="00AD6E7F">
      <w:pPr>
        <w:spacing w:line="360" w:lineRule="auto"/>
        <w:ind w:firstLine="302"/>
        <w:jc w:val="both"/>
        <w:rPr>
          <w:rFonts w:ascii="Times New Roman" w:hAnsi="Times New Roman" w:cs="Times New Roman"/>
        </w:rPr>
      </w:pPr>
      <w:r w:rsidRPr="002A059F">
        <w:rPr>
          <w:rFonts w:ascii="Times New Roman" w:hAnsi="Times New Roman" w:cs="Times New Roman"/>
          <w:u w:val="single"/>
        </w:rPr>
        <w:t>Execution:</w:t>
      </w:r>
      <w:r w:rsidR="00C426B0" w:rsidRPr="002A059F">
        <w:rPr>
          <w:rFonts w:ascii="Times New Roman" w:hAnsi="Times New Roman" w:cs="Times New Roman"/>
        </w:rPr>
        <w:t xml:space="preserve"> </w:t>
      </w:r>
      <w:bookmarkEnd w:id="1"/>
      <w:r w:rsidR="009D566D">
        <w:rPr>
          <w:rFonts w:ascii="Times New Roman" w:hAnsi="Times New Roman" w:cs="Times New Roman"/>
        </w:rPr>
        <w:t xml:space="preserve">To access the workflow, look for </w:t>
      </w:r>
      <w:r w:rsidR="009D566D" w:rsidRPr="00292419">
        <w:rPr>
          <w:rFonts w:ascii="Times New Roman" w:hAnsi="Times New Roman" w:cs="Times New Roman"/>
          <w:i/>
        </w:rPr>
        <w:t>Forensic_SNP_Extractor-1.0</w:t>
      </w:r>
      <w:r w:rsidR="009D566D">
        <w:rPr>
          <w:rFonts w:ascii="Times New Roman" w:hAnsi="Times New Roman" w:cs="Times New Roman"/>
          <w:i/>
        </w:rPr>
        <w:t xml:space="preserve"> </w:t>
      </w:r>
      <w:r w:rsidR="009D566D">
        <w:rPr>
          <w:rFonts w:ascii="Times New Roman" w:hAnsi="Times New Roman" w:cs="Times New Roman"/>
        </w:rPr>
        <w:t>under workflows in the lower left Toolbox window.</w:t>
      </w:r>
      <w:r w:rsidR="009D566D" w:rsidRPr="009D566D">
        <w:rPr>
          <w:rFonts w:ascii="Times New Roman" w:hAnsi="Times New Roman" w:cs="Times New Roman"/>
        </w:rPr>
        <w:t xml:space="preserve"> </w:t>
      </w:r>
      <w:r w:rsidR="00C510B4" w:rsidRPr="002A059F">
        <w:rPr>
          <w:rFonts w:ascii="Times New Roman" w:hAnsi="Times New Roman" w:cs="Times New Roman"/>
        </w:rPr>
        <w:t xml:space="preserve">With the workflow open in the main window, click the </w:t>
      </w:r>
      <w:r w:rsidR="00DA517F">
        <w:rPr>
          <w:rFonts w:ascii="Times New Roman" w:hAnsi="Times New Roman" w:cs="Times New Roman"/>
        </w:rPr>
        <w:t>‘</w:t>
      </w:r>
      <w:r w:rsidR="00C510B4" w:rsidRPr="002A059F">
        <w:rPr>
          <w:rFonts w:ascii="Times New Roman" w:hAnsi="Times New Roman" w:cs="Times New Roman"/>
          <w:i/>
        </w:rPr>
        <w:t>run</w:t>
      </w:r>
      <w:r w:rsidR="00DA517F">
        <w:rPr>
          <w:rFonts w:ascii="Times New Roman" w:hAnsi="Times New Roman" w:cs="Times New Roman"/>
        </w:rPr>
        <w:t>’</w:t>
      </w:r>
      <w:r w:rsidR="00C510B4" w:rsidRPr="002A059F">
        <w:rPr>
          <w:rFonts w:ascii="Times New Roman" w:hAnsi="Times New Roman" w:cs="Times New Roman"/>
        </w:rPr>
        <w:t xml:space="preserve"> button in the lower right corner. If more than one sample is to be run</w:t>
      </w:r>
      <w:r w:rsidR="00DD04E8">
        <w:rPr>
          <w:rFonts w:ascii="Times New Roman" w:hAnsi="Times New Roman" w:cs="Times New Roman"/>
        </w:rPr>
        <w:t>,</w:t>
      </w:r>
      <w:r w:rsidR="00C510B4" w:rsidRPr="002A059F">
        <w:rPr>
          <w:rFonts w:ascii="Times New Roman" w:hAnsi="Times New Roman" w:cs="Times New Roman"/>
        </w:rPr>
        <w:t xml:space="preserve"> ensure that the </w:t>
      </w:r>
      <w:r w:rsidR="00DD04E8">
        <w:rPr>
          <w:rFonts w:ascii="Times New Roman" w:hAnsi="Times New Roman" w:cs="Times New Roman"/>
        </w:rPr>
        <w:t>‘</w:t>
      </w:r>
      <w:r w:rsidR="00C510B4" w:rsidRPr="00E06AFB">
        <w:rPr>
          <w:rFonts w:ascii="Times New Roman" w:hAnsi="Times New Roman" w:cs="Times New Roman"/>
          <w:i/>
        </w:rPr>
        <w:t>batch mode box</w:t>
      </w:r>
      <w:r w:rsidR="00DD04E8">
        <w:rPr>
          <w:rFonts w:ascii="Times New Roman" w:hAnsi="Times New Roman" w:cs="Times New Roman"/>
        </w:rPr>
        <w:t>’</w:t>
      </w:r>
      <w:r w:rsidR="00C510B4" w:rsidRPr="002A059F">
        <w:rPr>
          <w:rFonts w:ascii="Times New Roman" w:hAnsi="Times New Roman" w:cs="Times New Roman"/>
        </w:rPr>
        <w:t xml:space="preserve"> is checked. When all samples that are to be processed are selected and visible in the box</w:t>
      </w:r>
      <w:r w:rsidR="009659FD">
        <w:rPr>
          <w:rFonts w:ascii="Times New Roman" w:hAnsi="Times New Roman" w:cs="Times New Roman"/>
        </w:rPr>
        <w:t xml:space="preserve"> on the right hand side</w:t>
      </w:r>
      <w:r w:rsidR="00C510B4" w:rsidRPr="002A059F">
        <w:rPr>
          <w:rFonts w:ascii="Times New Roman" w:hAnsi="Times New Roman" w:cs="Times New Roman"/>
        </w:rPr>
        <w:t xml:space="preserve">, click </w:t>
      </w:r>
      <w:r w:rsidR="009659FD">
        <w:rPr>
          <w:rFonts w:ascii="Times New Roman" w:hAnsi="Times New Roman" w:cs="Times New Roman"/>
        </w:rPr>
        <w:t>‘</w:t>
      </w:r>
      <w:r w:rsidR="00C510B4" w:rsidRPr="00E06AFB">
        <w:rPr>
          <w:rFonts w:ascii="Times New Roman" w:hAnsi="Times New Roman" w:cs="Times New Roman"/>
          <w:i/>
        </w:rPr>
        <w:t>next</w:t>
      </w:r>
      <w:r w:rsidR="009659FD">
        <w:rPr>
          <w:rFonts w:ascii="Times New Roman" w:hAnsi="Times New Roman" w:cs="Times New Roman"/>
        </w:rPr>
        <w:t>’</w:t>
      </w:r>
      <w:r w:rsidR="00C510B4" w:rsidRPr="00E06AFB">
        <w:rPr>
          <w:rFonts w:ascii="Times New Roman" w:hAnsi="Times New Roman" w:cs="Times New Roman"/>
        </w:rPr>
        <w:t xml:space="preserve">. Apply any file filtering options in the next screen (default is no action as files have already been selected) and click </w:t>
      </w:r>
      <w:r w:rsidR="009659FD">
        <w:rPr>
          <w:rFonts w:ascii="Times New Roman" w:hAnsi="Times New Roman" w:cs="Times New Roman"/>
        </w:rPr>
        <w:t>‘</w:t>
      </w:r>
      <w:r w:rsidR="00C510B4" w:rsidRPr="00E06AFB">
        <w:rPr>
          <w:rFonts w:ascii="Times New Roman" w:hAnsi="Times New Roman" w:cs="Times New Roman"/>
          <w:i/>
        </w:rPr>
        <w:t>nex</w:t>
      </w:r>
      <w:r w:rsidR="00C510B4" w:rsidRPr="00E06AFB">
        <w:rPr>
          <w:rFonts w:ascii="Times New Roman" w:hAnsi="Times New Roman" w:cs="Times New Roman"/>
        </w:rPr>
        <w:t>t</w:t>
      </w:r>
      <w:r w:rsidR="009659FD">
        <w:rPr>
          <w:rFonts w:ascii="Times New Roman" w:hAnsi="Times New Roman" w:cs="Times New Roman"/>
        </w:rPr>
        <w:t>’</w:t>
      </w:r>
      <w:r w:rsidR="00C510B4" w:rsidRPr="00E06AFB">
        <w:rPr>
          <w:rFonts w:ascii="Times New Roman" w:hAnsi="Times New Roman" w:cs="Times New Roman"/>
        </w:rPr>
        <w:t>.</w:t>
      </w:r>
      <w:r w:rsidR="00C7058B" w:rsidRPr="00E06AFB">
        <w:rPr>
          <w:rFonts w:ascii="Times New Roman" w:hAnsi="Times New Roman" w:cs="Times New Roman"/>
        </w:rPr>
        <w:t xml:space="preserve"> Change </w:t>
      </w:r>
      <w:r w:rsidR="009659FD">
        <w:rPr>
          <w:rFonts w:ascii="Times New Roman" w:hAnsi="Times New Roman" w:cs="Times New Roman"/>
        </w:rPr>
        <w:t xml:space="preserve">the </w:t>
      </w:r>
      <w:r w:rsidR="00C7058B" w:rsidRPr="00E06AFB">
        <w:rPr>
          <w:rFonts w:ascii="Times New Roman" w:hAnsi="Times New Roman" w:cs="Times New Roman"/>
        </w:rPr>
        <w:t xml:space="preserve">output location if desired, otherwise, click </w:t>
      </w:r>
      <w:r w:rsidR="009659FD">
        <w:rPr>
          <w:rFonts w:ascii="Times New Roman" w:hAnsi="Times New Roman" w:cs="Times New Roman"/>
        </w:rPr>
        <w:t>‘</w:t>
      </w:r>
      <w:r w:rsidR="00C7058B" w:rsidRPr="00E06AFB">
        <w:rPr>
          <w:rFonts w:ascii="Times New Roman" w:hAnsi="Times New Roman" w:cs="Times New Roman"/>
          <w:i/>
        </w:rPr>
        <w:t>finish</w:t>
      </w:r>
      <w:r w:rsidR="009659FD">
        <w:rPr>
          <w:rFonts w:ascii="Times New Roman" w:hAnsi="Times New Roman" w:cs="Times New Roman"/>
        </w:rPr>
        <w:t>’</w:t>
      </w:r>
      <w:r w:rsidR="00C7058B" w:rsidRPr="00E06AFB">
        <w:rPr>
          <w:rFonts w:ascii="Times New Roman" w:hAnsi="Times New Roman" w:cs="Times New Roman"/>
        </w:rPr>
        <w:t xml:space="preserve">. </w:t>
      </w:r>
      <w:r w:rsidR="009659FD">
        <w:rPr>
          <w:rFonts w:ascii="Times New Roman" w:hAnsi="Times New Roman" w:cs="Times New Roman"/>
        </w:rPr>
        <w:t xml:space="preserve">For each file, the workflow will automatically begin by filtering, trimming and post processing all reads within a single file, aligning the remaining high-quality reads to the abridged hg19 genome reference sequence and subsequently exporting the depth of coverage information for the 301 SNPs. </w:t>
      </w:r>
    </w:p>
    <w:p w14:paraId="7DB8CEBB" w14:textId="77777777" w:rsidR="00AD6E7F" w:rsidRPr="00E06AFB" w:rsidRDefault="00AD6E7F" w:rsidP="00AD6E7F">
      <w:pPr>
        <w:tabs>
          <w:tab w:val="left" w:pos="7470"/>
        </w:tabs>
        <w:spacing w:line="240" w:lineRule="auto"/>
        <w:ind w:firstLine="302"/>
        <w:jc w:val="both"/>
        <w:rPr>
          <w:rFonts w:ascii="Times New Roman" w:hAnsi="Times New Roman" w:cs="Times New Roman"/>
        </w:rPr>
      </w:pPr>
      <w:r w:rsidRPr="00E06AFB">
        <w:rPr>
          <w:rFonts w:ascii="Times New Roman" w:hAnsi="Times New Roman" w:cs="Times New Roman"/>
        </w:rPr>
        <w:t>***All settings definitions can be found in the CLC user’s manual, found at…</w:t>
      </w:r>
      <w:r w:rsidRPr="00E06AFB">
        <w:rPr>
          <w:rFonts w:ascii="Times New Roman" w:hAnsi="Times New Roman" w:cs="Times New Roman"/>
        </w:rPr>
        <w:tab/>
      </w:r>
    </w:p>
    <w:p w14:paraId="35DFC55C" w14:textId="77777777" w:rsidR="00AD6E7F" w:rsidRPr="00E06AFB" w:rsidRDefault="00AD6E7F" w:rsidP="00AD6E7F">
      <w:pPr>
        <w:spacing w:line="240" w:lineRule="auto"/>
        <w:ind w:firstLine="302"/>
        <w:jc w:val="both"/>
        <w:rPr>
          <w:rFonts w:ascii="Times New Roman" w:hAnsi="Times New Roman" w:cs="Times New Roman"/>
        </w:rPr>
      </w:pPr>
      <w:r w:rsidRPr="00E06AFB">
        <w:rPr>
          <w:rFonts w:ascii="Times New Roman" w:hAnsi="Times New Roman" w:cs="Times New Roman"/>
        </w:rPr>
        <w:t>http://resources.qiagenbioinformatics.com/manuals/clcgenomicsworkbench/600/index.php?manual=Introduction_CLC_Genomics_Workbench.html</w:t>
      </w:r>
    </w:p>
    <w:sectPr w:rsidR="00AD6E7F" w:rsidRPr="00E06AFB" w:rsidSect="00EB6A04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D4927" w14:textId="77777777" w:rsidR="00E26953" w:rsidRDefault="00E26953">
      <w:pPr>
        <w:spacing w:after="0" w:line="240" w:lineRule="auto"/>
      </w:pPr>
      <w:r>
        <w:separator/>
      </w:r>
    </w:p>
  </w:endnote>
  <w:endnote w:type="continuationSeparator" w:id="0">
    <w:p w14:paraId="2995CFC6" w14:textId="77777777" w:rsidR="00E26953" w:rsidRDefault="00E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843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BD119" w14:textId="77777777" w:rsidR="000F101C" w:rsidRDefault="000F101C">
        <w:pPr>
          <w:pStyle w:val="Footer"/>
          <w:jc w:val="right"/>
        </w:pPr>
      </w:p>
      <w:p w14:paraId="4161986E" w14:textId="49C51973" w:rsidR="000F101C" w:rsidRDefault="000F10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6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218076" w14:textId="77777777" w:rsidR="000F101C" w:rsidRDefault="000F1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8B81B" w14:textId="77777777" w:rsidR="00E26953" w:rsidRDefault="00E26953">
      <w:pPr>
        <w:spacing w:after="0" w:line="240" w:lineRule="auto"/>
      </w:pPr>
      <w:r>
        <w:separator/>
      </w:r>
    </w:p>
  </w:footnote>
  <w:footnote w:type="continuationSeparator" w:id="0">
    <w:p w14:paraId="2C887F3F" w14:textId="77777777" w:rsidR="00E26953" w:rsidRDefault="00E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1EE9C" w14:textId="026F2B72" w:rsidR="000F101C" w:rsidRDefault="000F1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71B8"/>
    <w:multiLevelType w:val="multilevel"/>
    <w:tmpl w:val="2E9A3F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  <w:szCs w:val="32"/>
        <w:u w:val="none"/>
      </w:rPr>
    </w:lvl>
    <w:lvl w:ilvl="1">
      <w:start w:val="1"/>
      <w:numFmt w:val="decimal"/>
      <w:lvlText w:val="%1.%2"/>
      <w:lvlJc w:val="left"/>
      <w:pPr>
        <w:ind w:left="69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" w15:restartNumberingAfterBreak="0">
    <w:nsid w:val="61A65886"/>
    <w:multiLevelType w:val="multilevel"/>
    <w:tmpl w:val="03F2D2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  <w:szCs w:val="32"/>
        <w:u w:val="none"/>
      </w:rPr>
    </w:lvl>
    <w:lvl w:ilvl="1">
      <w:start w:val="1"/>
      <w:numFmt w:val="decimal"/>
      <w:lvlText w:val="%1.%2"/>
      <w:lvlJc w:val="left"/>
      <w:pPr>
        <w:ind w:left="60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2" w15:restartNumberingAfterBreak="0">
    <w:nsid w:val="76F60695"/>
    <w:multiLevelType w:val="hybridMultilevel"/>
    <w:tmpl w:val="56CE8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k Vlachos">
    <w15:presenceInfo w15:providerId="Windows Live" w15:userId="8cead033f1f951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00"/>
    <w:rsid w:val="000A5115"/>
    <w:rsid w:val="000F101C"/>
    <w:rsid w:val="001266D3"/>
    <w:rsid w:val="001714D5"/>
    <w:rsid w:val="0017730E"/>
    <w:rsid w:val="001E684A"/>
    <w:rsid w:val="0025679D"/>
    <w:rsid w:val="002A059F"/>
    <w:rsid w:val="002C2C00"/>
    <w:rsid w:val="00314EF1"/>
    <w:rsid w:val="003703B4"/>
    <w:rsid w:val="00385F1E"/>
    <w:rsid w:val="003A03D8"/>
    <w:rsid w:val="004A4600"/>
    <w:rsid w:val="00543312"/>
    <w:rsid w:val="00562B4D"/>
    <w:rsid w:val="006747FC"/>
    <w:rsid w:val="006E60A1"/>
    <w:rsid w:val="00795C6F"/>
    <w:rsid w:val="007A05EE"/>
    <w:rsid w:val="0084683C"/>
    <w:rsid w:val="00856D81"/>
    <w:rsid w:val="008A5E3E"/>
    <w:rsid w:val="008B2EE5"/>
    <w:rsid w:val="008E3D88"/>
    <w:rsid w:val="00921FF4"/>
    <w:rsid w:val="0092263F"/>
    <w:rsid w:val="009659FD"/>
    <w:rsid w:val="009D566D"/>
    <w:rsid w:val="00A31E99"/>
    <w:rsid w:val="00AD6E7F"/>
    <w:rsid w:val="00B413CD"/>
    <w:rsid w:val="00C426B0"/>
    <w:rsid w:val="00C510B4"/>
    <w:rsid w:val="00C7058B"/>
    <w:rsid w:val="00CB260C"/>
    <w:rsid w:val="00CE77FD"/>
    <w:rsid w:val="00D33D35"/>
    <w:rsid w:val="00DA517F"/>
    <w:rsid w:val="00DD04E8"/>
    <w:rsid w:val="00DD37B5"/>
    <w:rsid w:val="00E06AFB"/>
    <w:rsid w:val="00E151BB"/>
    <w:rsid w:val="00E26953"/>
    <w:rsid w:val="00E90E1D"/>
    <w:rsid w:val="00EB6A04"/>
    <w:rsid w:val="00EE079F"/>
    <w:rsid w:val="00F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0CE87"/>
  <w15:docId w15:val="{B25C72A4-B2E9-433B-9ED3-6FE33D11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00"/>
  </w:style>
  <w:style w:type="paragraph" w:styleId="Footer">
    <w:name w:val="footer"/>
    <w:basedOn w:val="Normal"/>
    <w:link w:val="FooterChar"/>
    <w:uiPriority w:val="99"/>
    <w:unhideWhenUsed/>
    <w:rsid w:val="002C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00"/>
  </w:style>
  <w:style w:type="character" w:styleId="CommentReference">
    <w:name w:val="annotation reference"/>
    <w:basedOn w:val="DefaultParagraphFont"/>
    <w:uiPriority w:val="99"/>
    <w:semiHidden/>
    <w:unhideWhenUsed/>
    <w:rsid w:val="00A31E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E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E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E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E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E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Vlachos</dc:creator>
  <cp:keywords/>
  <dc:description/>
  <cp:lastModifiedBy>Nick Vlachos</cp:lastModifiedBy>
  <cp:revision>6</cp:revision>
  <dcterms:created xsi:type="dcterms:W3CDTF">2018-01-16T16:06:00Z</dcterms:created>
  <dcterms:modified xsi:type="dcterms:W3CDTF">2018-01-16T16:56:00Z</dcterms:modified>
</cp:coreProperties>
</file>